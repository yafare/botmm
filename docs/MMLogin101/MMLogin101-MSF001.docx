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F2EAB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00000EF7  00 00 01 49 00 00 00 0a  01 00 00 00 44 6b 42 6d   ...I.... ....DkBm</w:t>
      </w:r>
    </w:p>
    <w:p w14:paraId="3DEE1DC1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00000F07  dd 07 61 a1 c9 b3 e9 ef  7e 9a 5f 1a ca bc 75 d7   ..a..... ~._...u.</w:t>
      </w:r>
    </w:p>
    <w:p w14:paraId="72F85877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00000F17  79 2a 4f e7 2e 84 e2 3f  7b 23 fe fc 97 16 0f af   y*O....? {#......</w:t>
      </w:r>
    </w:p>
    <w:p w14:paraId="3C66C7E3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00000F27  52 48 e5 01 23 b7 82 53  c5 bf e1 c8 16 b9 e0 34   RH..#..S .......4</w:t>
      </w:r>
    </w:p>
    <w:p w14:paraId="4E0F36A4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00000F37  c7 f0 54 f4 e3 11 aa 2a  20 bb 59 3c 03 00 00 00   ..T....*  .Y&lt;....</w:t>
      </w:r>
    </w:p>
    <w:p w14:paraId="12BB8FFC" w14:textId="77777777" w:rsidR="00853AE7" w:rsidRDefault="00660EE9" w:rsidP="00853AE7">
      <w:pPr>
        <w:rPr>
          <w:ins w:id="0" w:author="Microsoft Office 用户" w:date="2017-02-16T11:44:00Z"/>
          <w:rFonts w:ascii="Consolas" w:eastAsia="SimSun" w:hAnsi="Consolas" w:hint="eastAsia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 xml:space="preserve">00000F47  00 0b 32 38 36 37 33 30  31 </w:t>
      </w:r>
    </w:p>
    <w:p w14:paraId="38B00FFD" w14:textId="408F65EF" w:rsidR="00660EE9" w:rsidRPr="00853AE7" w:rsidRDefault="00660EE9" w:rsidP="00B92D76">
      <w:pPr>
        <w:ind w:left="3780" w:firstLine="420"/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cd bf 52 07 dd 94 e3   ..286730 1..R....</w:t>
      </w:r>
    </w:p>
    <w:p w14:paraId="556231A7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00000F57  2f 4f 26 f7 f7 8a b0 7c  9e d3 f5 5e a6 17 e4 15   /O&amp;....| ...^....</w:t>
      </w:r>
    </w:p>
    <w:p w14:paraId="3317BE38" w14:textId="77777777" w:rsidR="00660EE9" w:rsidRPr="00853AE7" w:rsidRDefault="00660EE9" w:rsidP="00853AE7">
      <w:pPr>
        <w:rPr>
          <w:rFonts w:ascii="Consolas" w:eastAsia="SimSun" w:hAnsi="Consolas" w:hint="eastAsia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00000F67  b5 6a 93 28 bd c8 8f 89  b7 6f c0 1d db 17 0f 7c   .j.(.... .o.....|</w:t>
      </w:r>
    </w:p>
    <w:p w14:paraId="30E9290F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00000F77  fa 6d 05 2f 47 df f8 12  23 60 81 ab 73 10 13 2e   .m./G... #`..s...</w:t>
      </w:r>
    </w:p>
    <w:p w14:paraId="7BD8FF8F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00000F87  b4 7e 74 d4 72 bf 52 ec  64 84 8b 93 ec 1a 02 28   .~t.r.R. d......(</w:t>
      </w:r>
    </w:p>
    <w:p w14:paraId="4ED10C5B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00000F97  2b c4 21 4c 2c 79 f9 d9  f6 1a 08 b0 40 83 67 56   +.!L,y.. ....@.gV</w:t>
      </w:r>
    </w:p>
    <w:p w14:paraId="44D3DF31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00000FA7  38 9b 9a b7 77 9f 97 2b  6f 85 56 19 c9 8c f9 5c   8...w..+ o.V....\</w:t>
      </w:r>
    </w:p>
    <w:p w14:paraId="0F26365E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00000FB7  13 5c 03 db 35 aa ce 10  34 04 e7 21 40 2b 21 85   .\..5... 4..!@+!.</w:t>
      </w:r>
    </w:p>
    <w:p w14:paraId="48006646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00000FC7  09 85 3d 16 41 38 ee 08  82 a6 5d 50 47 10 b7 cd   ..=.A8.. ..]PG...</w:t>
      </w:r>
    </w:p>
    <w:p w14:paraId="52607920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00000FD7  b8 46 45 ff 53 44 6a 1e  b1 ef b0 dd 4d d2 2a c3   .FE.SDj. ....M.*.</w:t>
      </w:r>
    </w:p>
    <w:p w14:paraId="5A139777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00000FE7  09 37 fe b9 60 55 d0 fc  4a f5 87 1e 9e d7 8c 27   .7..`U.. J......'</w:t>
      </w:r>
    </w:p>
    <w:p w14:paraId="3CA69E13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00000FF7  5b d1 9d b5 3b 35 07 e8  06 04 a6 76 3e 11 64 88   [...;5.. ...v&gt;.d.</w:t>
      </w:r>
    </w:p>
    <w:p w14:paraId="5F0B23AE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00001007  e1 66 12 4d 68 3a 47 fc  ba ed 5e 88 64 c3 68 7a   .f.Mh:G. ..^.d.hz</w:t>
      </w:r>
    </w:p>
    <w:p w14:paraId="4964AFD0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00001017  f1 5d 54 50 a5 85 ff 42  fe c1 65 55 2b c0 6e 4c   .]TP...B ..eU+.nL</w:t>
      </w:r>
    </w:p>
    <w:p w14:paraId="36B9A417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00001027  87 d1 98 8c f5 da f5 6a  66 78 56 28 92 76 11 e8   .......j fxV(.v..</w:t>
      </w:r>
    </w:p>
    <w:p w14:paraId="0AD8E4EB" w14:textId="77777777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00001037  e2 3d e5 a9 47 59 48 f3  91                        .=..GYH. .</w:t>
      </w:r>
    </w:p>
    <w:p w14:paraId="3DD2C7B0" w14:textId="744F48FF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00000884  00 00 00 6d 00 00 00 0a  01 00 00 00 00 0b 32 38   ...m.... ......28</w:t>
      </w:r>
    </w:p>
    <w:p w14:paraId="5A438D3E" w14:textId="20B04990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00000894  36 37 33 30 31 bd 11 50  6d 71 c0 72 dd 0e 77 af   67301..P mq.r..w.</w:t>
      </w:r>
    </w:p>
    <w:p w14:paraId="6C8E6959" w14:textId="2602D495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000008A4  7e d4 7a 59 d7 87 c0 e1  52 ac 44 df da a9 a2 5f   ~.zY.... R.D...._</w:t>
      </w:r>
    </w:p>
    <w:p w14:paraId="2E6C75C4" w14:textId="55A2259B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000008B4  00 21 38 e7 25 df cb 88  de 08 75 72 37 aa 0f 09   .!8.%... ..ur7...</w:t>
      </w:r>
    </w:p>
    <w:p w14:paraId="11EEB28D" w14:textId="48897E1B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000008C4  84 57 90 92 f0 95 3a 87  ac 0a 28 5a 40 62 5d a3   .W....:. ..(Z@b].</w:t>
      </w:r>
    </w:p>
    <w:p w14:paraId="0D44969B" w14:textId="5DB7A0A2" w:rsidR="00660EE9" w:rsidRPr="00853AE7" w:rsidRDefault="00660EE9" w:rsidP="00853AE7">
      <w:pPr>
        <w:rPr>
          <w:rFonts w:ascii="Consolas" w:eastAsia="SimSun" w:hAnsi="Consolas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000008D4  a9 e2 0e 78 00 52 74 41  80 1a 4b 04 7c 89 d8 72   ...x.RtA ..K.|..r</w:t>
      </w:r>
    </w:p>
    <w:p w14:paraId="6A27265C" w14:textId="689A43FC" w:rsidR="00D638C6" w:rsidRDefault="00660EE9" w:rsidP="00853AE7">
      <w:pPr>
        <w:rPr>
          <w:rFonts w:ascii="Consolas" w:eastAsia="SimSun" w:hAnsi="Consolas" w:hint="eastAsia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t>000008E4  bd 7b f4 a0 e8 e9 90 f9  af 4e 52 df f4            .{...... .NR..</w:t>
      </w:r>
    </w:p>
    <w:p w14:paraId="0A4C9494" w14:textId="77777777" w:rsidR="00527874" w:rsidRDefault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</w:p>
    <w:p w14:paraId="579DD34E" w14:textId="3605E6D9" w:rsidR="00527874" w:rsidRDefault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</w:p>
    <w:p w14:paraId="6948B94E" w14:textId="77777777" w:rsidR="00527874" w:rsidRDefault="00527874">
      <w:pPr>
        <w:widowControl/>
        <w:jc w:val="left"/>
        <w:rPr>
          <w:rFonts w:ascii="Consolas" w:eastAsia="SimSun" w:hAnsi="Consolas"/>
          <w:sz w:val="20"/>
          <w:szCs w:val="20"/>
        </w:rPr>
      </w:pPr>
      <w:r>
        <w:rPr>
          <w:rFonts w:ascii="Consolas" w:eastAsia="SimSun" w:hAnsi="Consolas"/>
          <w:sz w:val="20"/>
          <w:szCs w:val="20"/>
        </w:rPr>
        <w:br w:type="page"/>
      </w:r>
    </w:p>
    <w:p w14:paraId="1FC908E8" w14:textId="77777777" w:rsidR="00527874" w:rsidRDefault="00527874" w:rsidP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  <w:r w:rsidRPr="00853AE7">
        <w:rPr>
          <w:rFonts w:ascii="Consolas" w:eastAsia="SimSun" w:hAnsi="Consolas"/>
          <w:sz w:val="20"/>
          <w:szCs w:val="20"/>
        </w:rPr>
        <w:lastRenderedPageBreak/>
        <w:t xml:space="preserve"> 00 00 01 49 </w:t>
      </w:r>
    </w:p>
    <w:p w14:paraId="7BF8F000" w14:textId="77777777" w:rsidR="00BE2F13" w:rsidRDefault="00527874" w:rsidP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  <w:r>
        <w:rPr>
          <w:rFonts w:ascii="Consolas" w:eastAsia="SimSun" w:hAnsi="Consolas" w:hint="eastAsia"/>
          <w:sz w:val="20"/>
          <w:szCs w:val="20"/>
        </w:rPr>
        <w:t xml:space="preserve"> </w:t>
      </w:r>
      <w:r w:rsidR="00BE2F13">
        <w:rPr>
          <w:rFonts w:ascii="Consolas" w:eastAsia="SimSun" w:hAnsi="Consolas"/>
          <w:sz w:val="20"/>
          <w:szCs w:val="20"/>
        </w:rPr>
        <w:t xml:space="preserve">00 00 00 0a </w:t>
      </w:r>
      <w:r w:rsidRPr="00853AE7">
        <w:rPr>
          <w:rFonts w:ascii="Consolas" w:eastAsia="SimSun" w:hAnsi="Consolas"/>
          <w:sz w:val="20"/>
          <w:szCs w:val="20"/>
        </w:rPr>
        <w:t xml:space="preserve">01 </w:t>
      </w:r>
    </w:p>
    <w:p w14:paraId="23DE923B" w14:textId="2B3392BE" w:rsidR="00BE2F13" w:rsidRDefault="00BE2F13" w:rsidP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  <w:r>
        <w:rPr>
          <w:rFonts w:ascii="Consolas" w:eastAsia="SimSun" w:hAnsi="Consolas" w:hint="eastAsia"/>
          <w:sz w:val="20"/>
          <w:szCs w:val="20"/>
        </w:rPr>
        <w:t xml:space="preserve"> </w:t>
      </w:r>
      <w:r>
        <w:rPr>
          <w:rFonts w:ascii="Consolas" w:eastAsia="SimSun" w:hAnsi="Consolas"/>
          <w:sz w:val="20"/>
          <w:szCs w:val="20"/>
        </w:rPr>
        <w:t>00 00</w:t>
      </w:r>
      <w:r>
        <w:rPr>
          <w:rFonts w:ascii="Consolas" w:eastAsia="SimSun" w:hAnsi="Consolas" w:hint="eastAsia"/>
          <w:sz w:val="20"/>
          <w:szCs w:val="20"/>
        </w:rPr>
        <w:t xml:space="preserve"> </w:t>
      </w:r>
      <w:r w:rsidR="00527874" w:rsidRPr="00853AE7">
        <w:rPr>
          <w:rFonts w:ascii="Consolas" w:eastAsia="SimSun" w:hAnsi="Consolas"/>
          <w:sz w:val="20"/>
          <w:szCs w:val="20"/>
        </w:rPr>
        <w:t xml:space="preserve">00 44 </w:t>
      </w:r>
      <w:r>
        <w:rPr>
          <w:rFonts w:ascii="Consolas" w:eastAsia="SimSun" w:hAnsi="Consolas" w:hint="eastAsia"/>
          <w:sz w:val="20"/>
          <w:szCs w:val="20"/>
        </w:rPr>
        <w:t>[token002C]</w:t>
      </w:r>
      <w:r w:rsidR="0070490C">
        <w:rPr>
          <w:rFonts w:ascii="Consolas" w:eastAsia="SimSun" w:hAnsi="Consolas" w:hint="eastAsia"/>
          <w:sz w:val="20"/>
          <w:szCs w:val="20"/>
        </w:rPr>
        <w:t>[tlv143</w:t>
      </w:r>
      <w:bookmarkStart w:id="1" w:name="_GoBack"/>
      <w:bookmarkEnd w:id="1"/>
      <w:r w:rsidR="0070490C">
        <w:rPr>
          <w:rFonts w:ascii="Consolas" w:eastAsia="SimSun" w:hAnsi="Consolas" w:hint="eastAsia"/>
          <w:sz w:val="20"/>
          <w:szCs w:val="20"/>
        </w:rPr>
        <w:t>]</w:t>
      </w:r>
    </w:p>
    <w:p w14:paraId="523290B4" w14:textId="77777777" w:rsidR="00BE2F13" w:rsidRPr="000D4A9D" w:rsidRDefault="00BE2F13" w:rsidP="00527874">
      <w:pPr>
        <w:widowControl/>
        <w:jc w:val="left"/>
        <w:rPr>
          <w:rFonts w:ascii="Consolas" w:eastAsia="SimSun" w:hAnsi="Consolas" w:hint="eastAsia"/>
          <w:color w:val="C00000"/>
          <w:sz w:val="20"/>
          <w:szCs w:val="20"/>
        </w:rPr>
      </w:pPr>
      <w:r w:rsidRPr="000D4A9D">
        <w:rPr>
          <w:rFonts w:ascii="Consolas" w:eastAsia="SimSun" w:hAnsi="Consolas" w:hint="eastAsia"/>
          <w:color w:val="C00000"/>
          <w:sz w:val="20"/>
          <w:szCs w:val="20"/>
        </w:rPr>
        <w:t xml:space="preserve"> </w:t>
      </w:r>
      <w:r w:rsidR="00527874" w:rsidRPr="000D4A9D">
        <w:rPr>
          <w:rFonts w:ascii="Consolas" w:eastAsia="SimSun" w:hAnsi="Consolas"/>
          <w:color w:val="C00000"/>
          <w:sz w:val="20"/>
          <w:szCs w:val="20"/>
        </w:rPr>
        <w:t xml:space="preserve">6b 42 6d dd 07 61 a1 c9 b3 e9 ef  7e 9a 5f 1a ca </w:t>
      </w:r>
    </w:p>
    <w:p w14:paraId="5FD3E035" w14:textId="77777777" w:rsidR="00BE2F13" w:rsidRPr="000D4A9D" w:rsidRDefault="00BE2F13" w:rsidP="00527874">
      <w:pPr>
        <w:widowControl/>
        <w:jc w:val="left"/>
        <w:rPr>
          <w:rFonts w:ascii="Consolas" w:eastAsia="SimSun" w:hAnsi="Consolas" w:hint="eastAsia"/>
          <w:color w:val="C00000"/>
          <w:sz w:val="20"/>
          <w:szCs w:val="20"/>
        </w:rPr>
      </w:pPr>
      <w:r w:rsidRPr="000D4A9D">
        <w:rPr>
          <w:rFonts w:ascii="Consolas" w:eastAsia="SimSun" w:hAnsi="Consolas" w:hint="eastAsia"/>
          <w:color w:val="C00000"/>
          <w:sz w:val="20"/>
          <w:szCs w:val="20"/>
        </w:rPr>
        <w:t xml:space="preserve"> </w:t>
      </w:r>
      <w:r w:rsidR="00527874" w:rsidRPr="000D4A9D">
        <w:rPr>
          <w:rFonts w:ascii="Consolas" w:eastAsia="SimSun" w:hAnsi="Consolas"/>
          <w:color w:val="C00000"/>
          <w:sz w:val="20"/>
          <w:szCs w:val="20"/>
        </w:rPr>
        <w:t xml:space="preserve">bc 75 d7 79 2a 4f e7 2e 84 e2 3f  7b 23 fe fc 97 </w:t>
      </w:r>
    </w:p>
    <w:p w14:paraId="1284C798" w14:textId="77777777" w:rsidR="00BE2F13" w:rsidRPr="000D4A9D" w:rsidRDefault="00BE2F13" w:rsidP="00527874">
      <w:pPr>
        <w:widowControl/>
        <w:jc w:val="left"/>
        <w:rPr>
          <w:rFonts w:ascii="Consolas" w:eastAsia="SimSun" w:hAnsi="Consolas" w:hint="eastAsia"/>
          <w:color w:val="C00000"/>
          <w:sz w:val="20"/>
          <w:szCs w:val="20"/>
        </w:rPr>
      </w:pPr>
      <w:r w:rsidRPr="000D4A9D">
        <w:rPr>
          <w:rFonts w:ascii="Consolas" w:eastAsia="SimSun" w:hAnsi="Consolas" w:hint="eastAsia"/>
          <w:color w:val="C00000"/>
          <w:sz w:val="20"/>
          <w:szCs w:val="20"/>
        </w:rPr>
        <w:t xml:space="preserve"> </w:t>
      </w:r>
      <w:r w:rsidRPr="000D4A9D">
        <w:rPr>
          <w:rFonts w:ascii="Consolas" w:eastAsia="SimSun" w:hAnsi="Consolas"/>
          <w:color w:val="C00000"/>
          <w:sz w:val="20"/>
          <w:szCs w:val="20"/>
        </w:rPr>
        <w:t>16 0f af</w:t>
      </w:r>
      <w:r w:rsidR="00527874" w:rsidRPr="000D4A9D">
        <w:rPr>
          <w:rFonts w:ascii="Consolas" w:eastAsia="SimSun" w:hAnsi="Consolas"/>
          <w:color w:val="C00000"/>
          <w:sz w:val="20"/>
          <w:szCs w:val="20"/>
        </w:rPr>
        <w:t xml:space="preserve"> 52 48 e5 01 23 b7 82 53  c5 bf e1 c8 16 </w:t>
      </w:r>
    </w:p>
    <w:p w14:paraId="7E3A110C" w14:textId="2CB3776A" w:rsidR="00BE2F13" w:rsidRPr="000D4A9D" w:rsidRDefault="00BE2F13" w:rsidP="00527874">
      <w:pPr>
        <w:widowControl/>
        <w:jc w:val="left"/>
        <w:rPr>
          <w:rFonts w:ascii="Consolas" w:eastAsia="SimSun" w:hAnsi="Consolas" w:hint="eastAsia"/>
          <w:color w:val="C00000"/>
          <w:sz w:val="20"/>
          <w:szCs w:val="20"/>
        </w:rPr>
      </w:pPr>
      <w:r w:rsidRPr="000D4A9D">
        <w:rPr>
          <w:rFonts w:ascii="Consolas" w:eastAsia="SimSun" w:hAnsi="Consolas" w:hint="eastAsia"/>
          <w:color w:val="C00000"/>
          <w:sz w:val="20"/>
          <w:szCs w:val="20"/>
        </w:rPr>
        <w:t xml:space="preserve"> </w:t>
      </w:r>
      <w:r w:rsidRPr="000D4A9D">
        <w:rPr>
          <w:rFonts w:ascii="Consolas" w:eastAsia="SimSun" w:hAnsi="Consolas"/>
          <w:color w:val="C00000"/>
          <w:sz w:val="20"/>
          <w:szCs w:val="20"/>
        </w:rPr>
        <w:t>b9 e0 34</w:t>
      </w:r>
      <w:r w:rsidR="00527874" w:rsidRPr="000D4A9D">
        <w:rPr>
          <w:rFonts w:ascii="Consolas" w:eastAsia="SimSun" w:hAnsi="Consolas"/>
          <w:color w:val="C00000"/>
          <w:sz w:val="20"/>
          <w:szCs w:val="20"/>
        </w:rPr>
        <w:t xml:space="preserve"> c7 f0 54 f4 e3 11 aa 2a  20 bb 59 3c 03 </w:t>
      </w:r>
    </w:p>
    <w:p w14:paraId="3FE7F07B" w14:textId="77777777" w:rsidR="00BE2F13" w:rsidRDefault="00BE2F13" w:rsidP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  <w:r>
        <w:rPr>
          <w:rFonts w:ascii="Consolas" w:eastAsia="SimSun" w:hAnsi="Consolas" w:hint="eastAsia"/>
          <w:sz w:val="20"/>
          <w:szCs w:val="20"/>
        </w:rPr>
        <w:t xml:space="preserve"> </w:t>
      </w:r>
    </w:p>
    <w:p w14:paraId="2A0AF29C" w14:textId="13963D10" w:rsidR="00BE2F13" w:rsidRDefault="00BE2F13" w:rsidP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  <w:r>
        <w:rPr>
          <w:rFonts w:ascii="Consolas" w:eastAsia="SimSun" w:hAnsi="Consolas" w:hint="eastAsia"/>
          <w:sz w:val="20"/>
          <w:szCs w:val="20"/>
        </w:rPr>
        <w:t xml:space="preserve"> </w:t>
      </w:r>
      <w:r>
        <w:rPr>
          <w:rFonts w:ascii="Consolas" w:eastAsia="SimSun" w:hAnsi="Consolas"/>
          <w:sz w:val="20"/>
          <w:szCs w:val="20"/>
        </w:rPr>
        <w:t>00</w:t>
      </w:r>
      <w:r w:rsidR="00527874">
        <w:rPr>
          <w:rFonts w:ascii="Consolas" w:eastAsia="SimSun" w:hAnsi="Consolas" w:hint="eastAsia"/>
          <w:sz w:val="20"/>
          <w:szCs w:val="20"/>
        </w:rPr>
        <w:t xml:space="preserve"> </w:t>
      </w:r>
      <w:r w:rsidR="00527874" w:rsidRPr="00853AE7">
        <w:rPr>
          <w:rFonts w:ascii="Consolas" w:eastAsia="SimSun" w:hAnsi="Consolas"/>
          <w:sz w:val="20"/>
          <w:szCs w:val="20"/>
        </w:rPr>
        <w:t xml:space="preserve">00 00  </w:t>
      </w:r>
    </w:p>
    <w:p w14:paraId="32683DDB" w14:textId="7D6DF417" w:rsidR="00527874" w:rsidRDefault="00BE2F13" w:rsidP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  <w:r>
        <w:rPr>
          <w:rFonts w:ascii="Consolas" w:eastAsia="SimSun" w:hAnsi="Consolas" w:hint="eastAsia"/>
          <w:sz w:val="20"/>
          <w:szCs w:val="20"/>
        </w:rPr>
        <w:t xml:space="preserve"> </w:t>
      </w:r>
      <w:r w:rsidR="00527874" w:rsidRPr="00853AE7">
        <w:rPr>
          <w:rFonts w:ascii="Consolas" w:eastAsia="SimSun" w:hAnsi="Consolas"/>
          <w:sz w:val="20"/>
          <w:szCs w:val="20"/>
        </w:rPr>
        <w:t xml:space="preserve">00 0b </w:t>
      </w:r>
    </w:p>
    <w:p w14:paraId="13EEE841" w14:textId="4B809B0C" w:rsidR="00527874" w:rsidRDefault="00527874" w:rsidP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  <w:r>
        <w:rPr>
          <w:rFonts w:ascii="Consolas" w:eastAsia="SimSun" w:hAnsi="Consolas" w:hint="eastAsia"/>
          <w:sz w:val="20"/>
          <w:szCs w:val="20"/>
        </w:rPr>
        <w:t xml:space="preserve"> </w:t>
      </w:r>
      <w:r w:rsidRPr="00853AE7">
        <w:rPr>
          <w:rFonts w:ascii="Consolas" w:eastAsia="SimSun" w:hAnsi="Consolas"/>
          <w:sz w:val="20"/>
          <w:szCs w:val="20"/>
        </w:rPr>
        <w:t xml:space="preserve">32 38 36 37 33 30  31 </w:t>
      </w:r>
    </w:p>
    <w:p w14:paraId="4F50C2AE" w14:textId="77777777" w:rsidR="00527874" w:rsidRDefault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</w:p>
    <w:p w14:paraId="4B7133F6" w14:textId="77777777" w:rsidR="00527874" w:rsidRDefault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</w:p>
    <w:p w14:paraId="68496879" w14:textId="25F9C792" w:rsidR="00527874" w:rsidRDefault="00527874">
      <w:pPr>
        <w:widowControl/>
        <w:jc w:val="left"/>
        <w:rPr>
          <w:rFonts w:ascii="Consolas" w:eastAsia="SimSun" w:hAnsi="Consolas"/>
          <w:sz w:val="20"/>
          <w:szCs w:val="20"/>
        </w:rPr>
      </w:pPr>
      <w:r>
        <w:rPr>
          <w:rFonts w:ascii="Consolas" w:eastAsia="SimSun" w:hAnsi="Consolas"/>
          <w:sz w:val="20"/>
          <w:szCs w:val="20"/>
        </w:rPr>
        <w:br w:type="page"/>
      </w:r>
    </w:p>
    <w:p w14:paraId="7A69E488" w14:textId="77777777" w:rsidR="00527874" w:rsidRDefault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</w:p>
    <w:p w14:paraId="6339CCEF" w14:textId="77777777" w:rsidR="00527874" w:rsidRDefault="00527874">
      <w:pPr>
        <w:widowControl/>
        <w:jc w:val="left"/>
        <w:rPr>
          <w:rFonts w:ascii="Consolas" w:eastAsia="SimSun" w:hAnsi="Consolas" w:hint="eastAsia"/>
          <w:sz w:val="20"/>
          <w:szCs w:val="20"/>
        </w:rPr>
      </w:pPr>
    </w:p>
    <w:p w14:paraId="40A97E82" w14:textId="1411FE95" w:rsidR="00853AE7" w:rsidRPr="008963EA" w:rsidRDefault="00853AE7" w:rsidP="00853AE7">
      <w:pPr>
        <w:rPr>
          <w:rFonts w:ascii="Consolas" w:eastAsia="SimSun" w:hAnsi="Consolas" w:hint="eastAsia"/>
          <w:b/>
          <w:sz w:val="16"/>
          <w:szCs w:val="16"/>
        </w:rPr>
      </w:pPr>
      <w:r>
        <w:rPr>
          <w:rFonts w:ascii="Consolas" w:eastAsia="SimSun" w:hAnsi="Consolas" w:hint="eastAsia"/>
          <w:sz w:val="20"/>
          <w:szCs w:val="20"/>
        </w:rPr>
        <w:t xml:space="preserve"> </w:t>
      </w:r>
      <w:r w:rsidRPr="008963EA">
        <w:rPr>
          <w:rFonts w:ascii="Consolas" w:eastAsia="SimSun" w:hAnsi="Consolas"/>
          <w:b/>
          <w:sz w:val="16"/>
          <w:szCs w:val="16"/>
        </w:rPr>
        <w:t>cd bf 52 07 dd 94 e3</w:t>
      </w:r>
    </w:p>
    <w:p w14:paraId="2A277CA1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2f 4f 26 f7 f7 8a b0 7c  9e d3 f5 5e a6 17 e4 15 </w:t>
      </w:r>
    </w:p>
    <w:p w14:paraId="47E4E38F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b5 6a 93 28 bd c8 8f 89  b7 6f c0 1d db 17 0f 7c </w:t>
      </w:r>
    </w:p>
    <w:p w14:paraId="32FAD232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fa 6d 05 2f 47 df f8 12  23 60 81 ab 73 10 13 2e </w:t>
      </w:r>
    </w:p>
    <w:p w14:paraId="5B5E9B8F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b4 7e 74 d4 72 bf 52 ec  64 84 8b 93 ec 1a 02 28 </w:t>
      </w:r>
    </w:p>
    <w:p w14:paraId="57829D28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2b c4 21 4c 2c 79 f9 d9  f6 1a 08 b0 40 83 67 56 </w:t>
      </w:r>
    </w:p>
    <w:p w14:paraId="48D3EA10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38 9b 9a b7 77 9f 97 2b  6f 85 56 19 c9 8c f9 5c </w:t>
      </w:r>
    </w:p>
    <w:p w14:paraId="04C73C30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13 5c 03 db 35 aa ce 10  34 04 e7 21 40 2b 21 85 </w:t>
      </w:r>
    </w:p>
    <w:p w14:paraId="6A5C9EC7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09 85 3d 16 41 38 ee 08  82 a6 5d 50 47 10 b7 cd </w:t>
      </w:r>
    </w:p>
    <w:p w14:paraId="7E4431F9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b8 46 45 ff 53 44 6a 1e  b1 ef b0 dd 4d d2 2a c3 </w:t>
      </w:r>
    </w:p>
    <w:p w14:paraId="193E1D10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09 37 fe b9 60 55 d0 fc  4a f5 87 1e 9e d7 8c 27 </w:t>
      </w:r>
    </w:p>
    <w:p w14:paraId="7EEDAF2C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5b d1 9d b5 3b 35 07 e8  06 04 a6 76 3e 11 64 88 </w:t>
      </w:r>
    </w:p>
    <w:p w14:paraId="7F662C4F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e1 66 12 4d 68 3a 47 fc  ba ed 5e 88 64 c3 68 7a </w:t>
      </w:r>
    </w:p>
    <w:p w14:paraId="0DBEC053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f1 5d 54 50 a5 85 ff 42  fe c1 65 55 2b c0 6e 4c </w:t>
      </w:r>
    </w:p>
    <w:p w14:paraId="69E4D9BC" w14:textId="77777777" w:rsidR="00853AE7" w:rsidRPr="008963EA" w:rsidRDefault="00853AE7" w:rsidP="00853AE7">
      <w:pPr>
        <w:rPr>
          <w:b/>
          <w:sz w:val="16"/>
          <w:szCs w:val="16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87 d1 98 8c f5 da f5 6a  66 78 56 28 92 76 11 e8 </w:t>
      </w:r>
    </w:p>
    <w:p w14:paraId="0B81FA3C" w14:textId="77777777" w:rsidR="00853AE7" w:rsidRDefault="00853AE7" w:rsidP="00853AE7">
      <w:pPr>
        <w:rPr>
          <w:rFonts w:ascii="Consolas" w:eastAsia="SimSun" w:hAnsi="Consolas" w:hint="eastAsia"/>
          <w:sz w:val="20"/>
          <w:szCs w:val="20"/>
        </w:rPr>
      </w:pPr>
      <w:r w:rsidRPr="008963EA">
        <w:rPr>
          <w:rFonts w:ascii="Consolas" w:eastAsia="SimSun" w:hAnsi="Consolas"/>
          <w:b/>
          <w:sz w:val="16"/>
          <w:szCs w:val="16"/>
        </w:rPr>
        <w:t xml:space="preserve"> e2 3d e5 a9 47 59 48 f3  91     </w:t>
      </w:r>
      <w:r w:rsidRPr="00853AE7">
        <w:rPr>
          <w:rFonts w:ascii="Consolas" w:eastAsia="SimSun" w:hAnsi="Consolas"/>
          <w:sz w:val="20"/>
          <w:szCs w:val="20"/>
        </w:rPr>
        <w:t xml:space="preserve">                 </w:t>
      </w:r>
    </w:p>
    <w:p w14:paraId="56B0D15C" w14:textId="77777777" w:rsidR="00F14233" w:rsidRDefault="00F14233" w:rsidP="00853AE7">
      <w:pPr>
        <w:rPr>
          <w:rFonts w:ascii="Consolas" w:eastAsia="SimSun" w:hAnsi="Consolas" w:hint="eastAsia"/>
          <w:sz w:val="20"/>
          <w:szCs w:val="20"/>
        </w:rPr>
      </w:pPr>
    </w:p>
    <w:p w14:paraId="585C9C53" w14:textId="1EFE3C8D" w:rsidR="00F14233" w:rsidRDefault="00F14233" w:rsidP="00853AE7">
      <w:pPr>
        <w:rPr>
          <w:rFonts w:ascii="Consolas" w:eastAsia="SimSun" w:hAnsi="Consolas" w:hint="eastAsia"/>
          <w:sz w:val="20"/>
          <w:szCs w:val="20"/>
        </w:rPr>
      </w:pPr>
      <w:r>
        <w:rPr>
          <w:rFonts w:ascii="Consolas" w:eastAsia="SimSun" w:hAnsi="Consolas" w:hint="eastAsia"/>
          <w:sz w:val="20"/>
          <w:szCs w:val="20"/>
        </w:rPr>
        <w:t>用</w:t>
      </w:r>
      <w:r>
        <w:rPr>
          <w:rFonts w:ascii="Consolas" w:eastAsia="SimSun" w:hAnsi="Consolas" w:hint="eastAsia"/>
          <w:sz w:val="20"/>
          <w:szCs w:val="20"/>
        </w:rPr>
        <w:t xml:space="preserve">sessionkey </w:t>
      </w:r>
      <w:r>
        <w:rPr>
          <w:rFonts w:ascii="Consolas" w:eastAsia="SimSun" w:hAnsi="Consolas" w:hint="eastAsia"/>
          <w:sz w:val="20"/>
          <w:szCs w:val="20"/>
        </w:rPr>
        <w:t>解开</w:t>
      </w:r>
    </w:p>
    <w:p w14:paraId="4345D013" w14:textId="77777777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00 00 00 ce </w:t>
      </w:r>
    </w:p>
    <w:p w14:paraId="504527E9" w14:textId="684C5206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00 01 85 51 </w:t>
      </w:r>
    </w:p>
    <w:p w14:paraId="52F3AA50" w14:textId="77777777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20 02 ba 7a </w:t>
      </w:r>
    </w:p>
    <w:p w14:paraId="0D3163FC" w14:textId="68D99BBF" w:rsidR="001629C0" w:rsidRPr="00345B57" w:rsidRDefault="001629C0" w:rsidP="001629C0">
      <w:pPr>
        <w:rPr>
          <w:rFonts w:ascii="Consolas" w:hAnsi="Consolas"/>
        </w:rPr>
      </w:pPr>
      <w:r w:rsidRPr="00345B57">
        <w:rPr>
          <w:rFonts w:ascii="Consolas" w:hAnsi="Consolas"/>
        </w:rPr>
        <w:t xml:space="preserve">05 4c 4d 8a </w:t>
      </w:r>
    </w:p>
    <w:p w14:paraId="7F38E2AC" w14:textId="77777777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01 00 00 00 00 00 00 00 00 00 00 00 </w:t>
      </w:r>
    </w:p>
    <w:p w14:paraId="3AD57392" w14:textId="445CDD17" w:rsidR="001629C0" w:rsidRPr="00345B57" w:rsidRDefault="001629C0" w:rsidP="001629C0">
      <w:pPr>
        <w:rPr>
          <w:rFonts w:ascii="Consolas" w:hAnsi="Consolas"/>
        </w:rPr>
      </w:pPr>
      <w:r w:rsidRPr="00345B57">
        <w:rPr>
          <w:rFonts w:ascii="Consolas" w:hAnsi="Consolas"/>
        </w:rPr>
        <w:t xml:space="preserve">00 00 00 4c </w:t>
      </w:r>
    </w:p>
    <w:p w14:paraId="29BF6FC9" w14:textId="77777777" w:rsidR="001629C0" w:rsidRPr="00345B57" w:rsidRDefault="001629C0" w:rsidP="001629C0">
      <w:pPr>
        <w:rPr>
          <w:rFonts w:ascii="Consolas" w:hAnsi="Consolas"/>
        </w:rPr>
      </w:pPr>
      <w:r w:rsidRPr="00345B57">
        <w:rPr>
          <w:rFonts w:ascii="Consolas" w:hAnsi="Consolas"/>
        </w:rPr>
        <w:t xml:space="preserve">6f 1c d0 30 01 ab 25 01 dd b2 02 a3 80 4b 02 f2 </w:t>
      </w:r>
    </w:p>
    <w:p w14:paraId="3030359B" w14:textId="77777777" w:rsidR="001629C0" w:rsidRPr="00345B57" w:rsidRDefault="001629C0" w:rsidP="001629C0">
      <w:pPr>
        <w:rPr>
          <w:rFonts w:ascii="Consolas" w:hAnsi="Consolas"/>
        </w:rPr>
      </w:pPr>
      <w:r w:rsidRPr="00345B57">
        <w:rPr>
          <w:rFonts w:ascii="Consolas" w:hAnsi="Consolas"/>
        </w:rPr>
        <w:t xml:space="preserve">09 93 00 ab bc 12 2d 0a d9 b4 05 b5 47 0d e2 32 </w:t>
      </w:r>
    </w:p>
    <w:p w14:paraId="44854F01" w14:textId="77777777" w:rsidR="001629C0" w:rsidRPr="00345B57" w:rsidRDefault="001629C0" w:rsidP="001629C0">
      <w:pPr>
        <w:rPr>
          <w:rFonts w:ascii="Consolas" w:hAnsi="Consolas"/>
        </w:rPr>
      </w:pPr>
      <w:r w:rsidRPr="00345B57">
        <w:rPr>
          <w:rFonts w:ascii="Consolas" w:hAnsi="Consolas"/>
        </w:rPr>
        <w:t xml:space="preserve">bf 39 71 6d 35 c7 f0 d7 60 86 f5 e9 02 46 3a 30 </w:t>
      </w:r>
    </w:p>
    <w:p w14:paraId="4934AF15" w14:textId="77777777" w:rsidR="001629C0" w:rsidRPr="00345B57" w:rsidRDefault="001629C0" w:rsidP="001629C0">
      <w:pPr>
        <w:rPr>
          <w:rFonts w:ascii="Consolas" w:hAnsi="Consolas"/>
        </w:rPr>
      </w:pPr>
      <w:r w:rsidRPr="00345B57">
        <w:rPr>
          <w:rFonts w:ascii="Consolas" w:hAnsi="Consolas"/>
        </w:rPr>
        <w:t xml:space="preserve">08 a7 21 09 9e ad 06 eb e6 33 02 46 53 e1 7a 57 </w:t>
      </w:r>
    </w:p>
    <w:p w14:paraId="7C8E7F31" w14:textId="77777777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35 e5 62 94 09 62 90 dd </w:t>
      </w:r>
    </w:p>
    <w:p w14:paraId="399A97E5" w14:textId="01EA82D8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00 00 00 13 </w:t>
      </w:r>
      <w:r w:rsidR="006F33C3">
        <w:rPr>
          <w:rFonts w:ascii="Consolas" w:hAnsi="Consolas" w:hint="eastAsia"/>
        </w:rPr>
        <w:t>[</w:t>
      </w:r>
      <w:r w:rsidR="006F33C3" w:rsidRPr="006F33C3">
        <w:rPr>
          <w:rFonts w:ascii="Consolas" w:hAnsi="Consolas"/>
        </w:rPr>
        <w:t>OidbSvc.0x480_9</w:t>
      </w:r>
      <w:r w:rsidR="006F33C3">
        <w:rPr>
          <w:rFonts w:ascii="Consolas" w:hAnsi="Consolas" w:hint="eastAsia"/>
        </w:rPr>
        <w:t>]</w:t>
      </w:r>
    </w:p>
    <w:p w14:paraId="6DAF7EB0" w14:textId="77777777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4f 69 64 62 53 76 63 2e 30 78 34 38 30 5f 39 </w:t>
      </w:r>
    </w:p>
    <w:p w14:paraId="7E3CC9C1" w14:textId="77777777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00 00 00 08 </w:t>
      </w:r>
    </w:p>
    <w:p w14:paraId="50EB767D" w14:textId="77777777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5a 74 58 df </w:t>
      </w:r>
    </w:p>
    <w:p w14:paraId="0FA544AC" w14:textId="76929A49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00 00 00 13 </w:t>
      </w:r>
      <w:r w:rsidR="008963EA">
        <w:rPr>
          <w:rFonts w:ascii="Consolas" w:hAnsi="Consolas" w:hint="eastAsia"/>
        </w:rPr>
        <w:t>[</w:t>
      </w:r>
      <w:r w:rsidR="008963EA" w:rsidRPr="008963EA">
        <w:rPr>
          <w:rFonts w:ascii="Consolas" w:hAnsi="Consolas"/>
        </w:rPr>
        <w:t>864394010160994</w:t>
      </w:r>
      <w:r w:rsidR="008963EA">
        <w:rPr>
          <w:rFonts w:ascii="Consolas" w:hAnsi="Consolas" w:hint="eastAsia"/>
        </w:rPr>
        <w:t>]</w:t>
      </w:r>
    </w:p>
    <w:p w14:paraId="79BDC0F0" w14:textId="77777777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38 36 34 33 39 34 30 31 30 31 36 30 39 39 34 </w:t>
      </w:r>
    </w:p>
    <w:p w14:paraId="2CD56E74" w14:textId="77777777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00 00 00 14 </w:t>
      </w:r>
    </w:p>
    <w:p w14:paraId="781ECF81" w14:textId="77777777" w:rsidR="008963EA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9f 26 8a 6b 52 1b 52 33 da bf f5 af 8b e5 19 45 </w:t>
      </w:r>
    </w:p>
    <w:p w14:paraId="5BA7C771" w14:textId="20C468AE" w:rsidR="00F1337F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00 20 </w:t>
      </w:r>
      <w:r w:rsidR="00F1337F">
        <w:rPr>
          <w:rFonts w:ascii="Consolas" w:hAnsi="Consolas" w:hint="eastAsia"/>
        </w:rPr>
        <w:t>[</w:t>
      </w:r>
      <w:r w:rsidR="00F1337F" w:rsidRPr="00F1337F">
        <w:rPr>
          <w:rFonts w:ascii="Consolas" w:hAnsi="Consolas"/>
        </w:rPr>
        <w:t>|460071609915509|A6.6.9.257295</w:t>
      </w:r>
      <w:r w:rsidR="00F1337F">
        <w:rPr>
          <w:rFonts w:ascii="Consolas" w:hAnsi="Consolas" w:hint="eastAsia"/>
        </w:rPr>
        <w:t>]</w:t>
      </w:r>
    </w:p>
    <w:p w14:paraId="4C255BEE" w14:textId="77777777" w:rsidR="00F1337F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7c 34 36 30 30 37 31 36 30 39 39 31 35 35 30 39 </w:t>
      </w:r>
    </w:p>
    <w:p w14:paraId="5263B16F" w14:textId="77777777" w:rsidR="00F1337F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7c 41 36 2e 36 2e 39 2e 32 35 37 32 39 35 </w:t>
      </w:r>
    </w:p>
    <w:p w14:paraId="0E485F52" w14:textId="77777777" w:rsidR="001B0F78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00 00 00 04 </w:t>
      </w:r>
    </w:p>
    <w:p w14:paraId="42DDEE26" w14:textId="77777777" w:rsidR="001B0F78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00 00 00 16 </w:t>
      </w:r>
    </w:p>
    <w:p w14:paraId="583A72D7" w14:textId="77777777" w:rsidR="001B0F78" w:rsidRDefault="001629C0" w:rsidP="001629C0">
      <w:pPr>
        <w:rPr>
          <w:rFonts w:ascii="Consolas" w:hAnsi="Consolas" w:hint="eastAsia"/>
        </w:rPr>
      </w:pPr>
      <w:r w:rsidRPr="00345B57">
        <w:rPr>
          <w:rFonts w:ascii="Consolas" w:hAnsi="Consolas"/>
        </w:rPr>
        <w:t xml:space="preserve">08 80 09 10 09 18 00 22 09 00 2b c0 65 00 00 01 </w:t>
      </w:r>
    </w:p>
    <w:p w14:paraId="1A659EE7" w14:textId="55547B45" w:rsidR="00F14233" w:rsidRPr="00345B57" w:rsidRDefault="001629C0" w:rsidP="001629C0">
      <w:pPr>
        <w:rPr>
          <w:rFonts w:ascii="Consolas" w:hAnsi="Consolas"/>
        </w:rPr>
      </w:pPr>
      <w:r w:rsidRPr="00345B57">
        <w:rPr>
          <w:rFonts w:ascii="Consolas" w:hAnsi="Consolas"/>
        </w:rPr>
        <w:t>9e 51</w:t>
      </w:r>
    </w:p>
    <w:sectPr w:rsidR="00F14233" w:rsidRPr="00345B57" w:rsidSect="007E0F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F6"/>
    <w:rsid w:val="000D4A9D"/>
    <w:rsid w:val="001629C0"/>
    <w:rsid w:val="001B0F78"/>
    <w:rsid w:val="00345B57"/>
    <w:rsid w:val="00406629"/>
    <w:rsid w:val="004D1B46"/>
    <w:rsid w:val="00527874"/>
    <w:rsid w:val="00660EE9"/>
    <w:rsid w:val="006F33C3"/>
    <w:rsid w:val="0070490C"/>
    <w:rsid w:val="00796659"/>
    <w:rsid w:val="007E0F96"/>
    <w:rsid w:val="008122F6"/>
    <w:rsid w:val="00853AE7"/>
    <w:rsid w:val="008963EA"/>
    <w:rsid w:val="00B92D76"/>
    <w:rsid w:val="00BD3B0A"/>
    <w:rsid w:val="00BE2F13"/>
    <w:rsid w:val="00F1337F"/>
    <w:rsid w:val="00F1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92B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AE7"/>
    <w:rPr>
      <w:rFonts w:ascii="宋体" w:eastAsia="宋体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53AE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612</Words>
  <Characters>3493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2017-02-16T03:39:00Z</dcterms:created>
  <dcterms:modified xsi:type="dcterms:W3CDTF">2017-02-16T05:05:00Z</dcterms:modified>
</cp:coreProperties>
</file>